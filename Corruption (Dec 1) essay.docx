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5E1" w:rsidRPr="000063F5" w:rsidRDefault="008545E1" w:rsidP="008545E1">
      <w:pPr>
        <w:rPr>
          <w:rFonts w:ascii="Times New Roman" w:hAnsi="Times New Roman" w:cs="Times New Roman"/>
          <w:sz w:val="24"/>
          <w:szCs w:val="24"/>
        </w:rPr>
      </w:pPr>
      <w:r w:rsidRPr="000063F5">
        <w:rPr>
          <w:rFonts w:ascii="Times New Roman" w:hAnsi="Times New Roman" w:cs="Times New Roman"/>
          <w:sz w:val="24"/>
          <w:szCs w:val="24"/>
        </w:rPr>
        <w:t>What corrupts more, power or powerlessness?</w:t>
      </w:r>
    </w:p>
    <w:p w:rsidR="0009377B" w:rsidRPr="008274D8" w:rsidRDefault="008545E1" w:rsidP="008545E1">
      <w:pPr>
        <w:rPr>
          <w:rFonts w:ascii="Times New Roman" w:hAnsi="Times New Roman" w:cs="Times New Roman"/>
          <w:color w:val="FF0000"/>
          <w:sz w:val="24"/>
          <w:szCs w:val="24"/>
          <w:rPrChange w:id="0" w:author="Laura Vincens" w:date="2014-11-30T13:22:00Z">
            <w:rPr>
              <w:rFonts w:ascii="Times New Roman" w:hAnsi="Times New Roman" w:cs="Times New Roman"/>
              <w:sz w:val="24"/>
              <w:szCs w:val="24"/>
            </w:rPr>
          </w:rPrChange>
        </w:rPr>
      </w:pPr>
      <w:r w:rsidRPr="000063F5">
        <w:rPr>
          <w:rFonts w:ascii="Times New Roman" w:hAnsi="Times New Roman" w:cs="Times New Roman"/>
          <w:sz w:val="24"/>
          <w:szCs w:val="24"/>
        </w:rPr>
        <w:t>Corruption ha</w:t>
      </w:r>
      <w:r w:rsidR="007D391F" w:rsidRPr="000063F5">
        <w:rPr>
          <w:rFonts w:ascii="Times New Roman" w:hAnsi="Times New Roman" w:cs="Times New Roman"/>
          <w:sz w:val="24"/>
          <w:szCs w:val="24"/>
        </w:rPr>
        <w:t xml:space="preserve">s been </w:t>
      </w:r>
      <w:del w:id="1" w:author="Trishita Tiwari" w:date="2014-11-30T16:02:00Z">
        <w:r w:rsidR="007D391F" w:rsidRPr="000063F5" w:rsidDel="007717AD">
          <w:rPr>
            <w:rFonts w:ascii="Times New Roman" w:hAnsi="Times New Roman" w:cs="Times New Roman"/>
            <w:sz w:val="24"/>
            <w:szCs w:val="24"/>
          </w:rPr>
          <w:delText xml:space="preserve">the </w:delText>
        </w:r>
      </w:del>
      <w:ins w:id="2" w:author="Trishita Tiwari" w:date="2014-11-30T16:02:00Z">
        <w:r w:rsidR="007717AD">
          <w:rPr>
            <w:rFonts w:ascii="Times New Roman" w:hAnsi="Times New Roman" w:cs="Times New Roman"/>
            <w:sz w:val="24"/>
            <w:szCs w:val="24"/>
          </w:rPr>
          <w:t xml:space="preserve">a </w:t>
        </w:r>
      </w:ins>
      <w:r w:rsidR="007D391F" w:rsidRPr="000063F5">
        <w:rPr>
          <w:rFonts w:ascii="Times New Roman" w:hAnsi="Times New Roman" w:cs="Times New Roman"/>
          <w:sz w:val="24"/>
          <w:szCs w:val="24"/>
        </w:rPr>
        <w:t>bane</w:t>
      </w:r>
      <w:del w:id="3" w:author="Trishita Tiwari" w:date="2014-11-30T15:32:00Z">
        <w:r w:rsidR="007D391F" w:rsidRPr="000063F5" w:rsidDel="00495237">
          <w:rPr>
            <w:rFonts w:ascii="Times New Roman" w:hAnsi="Times New Roman" w:cs="Times New Roman"/>
            <w:sz w:val="24"/>
            <w:szCs w:val="24"/>
          </w:rPr>
          <w:delText xml:space="preserve"> of</w:delText>
        </w:r>
      </w:del>
      <w:r w:rsidR="007D391F" w:rsidRPr="000063F5">
        <w:rPr>
          <w:rFonts w:ascii="Times New Roman" w:hAnsi="Times New Roman" w:cs="Times New Roman"/>
          <w:sz w:val="24"/>
          <w:szCs w:val="24"/>
        </w:rPr>
        <w:t xml:space="preserve"> </w:t>
      </w:r>
      <w:del w:id="4" w:author="Trishita Tiwari" w:date="2014-11-30T15:32:00Z">
        <w:r w:rsidR="007D391F" w:rsidRPr="000063F5" w:rsidDel="00495237">
          <w:rPr>
            <w:rFonts w:ascii="Times New Roman" w:hAnsi="Times New Roman" w:cs="Times New Roman"/>
            <w:sz w:val="24"/>
            <w:szCs w:val="24"/>
          </w:rPr>
          <w:delText>our</w:delText>
        </w:r>
      </w:del>
      <w:ins w:id="5" w:author="Laura Vincens" w:date="2014-11-30T13:19:00Z">
        <w:del w:id="6" w:author="Trishita Tiwari" w:date="2014-11-30T15:32:00Z">
          <w:r w:rsidR="008274D8" w:rsidDel="00495237">
            <w:rPr>
              <w:rFonts w:ascii="Times New Roman" w:hAnsi="Times New Roman" w:cs="Times New Roman"/>
              <w:sz w:val="24"/>
              <w:szCs w:val="24"/>
            </w:rPr>
            <w:delText xml:space="preserve"> </w:delText>
          </w:r>
          <w:r w:rsidR="008274D8" w:rsidDel="00495237">
            <w:rPr>
              <w:rFonts w:ascii="Times New Roman" w:hAnsi="Times New Roman" w:cs="Times New Roman"/>
              <w:color w:val="FF0000"/>
              <w:sz w:val="24"/>
              <w:szCs w:val="24"/>
            </w:rPr>
            <w:delText>delete our</w:delText>
          </w:r>
        </w:del>
      </w:ins>
      <w:ins w:id="7" w:author="Laura Vincens" w:date="2014-11-30T13:20:00Z">
        <w:del w:id="8" w:author="Trishita Tiwari" w:date="2014-11-30T15:32:00Z">
          <w:r w:rsidR="008274D8" w:rsidDel="00495237">
            <w:rPr>
              <w:rFonts w:ascii="Times New Roman" w:hAnsi="Times New Roman" w:cs="Times New Roman"/>
              <w:color w:val="FF0000"/>
              <w:sz w:val="24"/>
              <w:szCs w:val="24"/>
            </w:rPr>
            <w:delText xml:space="preserve"> for it is not just our society</w:delText>
          </w:r>
        </w:del>
      </w:ins>
      <w:del w:id="9" w:author="Trishita Tiwari" w:date="2014-11-30T15:32:00Z">
        <w:r w:rsidR="007D391F" w:rsidRPr="000063F5" w:rsidDel="00495237">
          <w:rPr>
            <w:rFonts w:ascii="Times New Roman" w:hAnsi="Times New Roman" w:cs="Times New Roman"/>
            <w:sz w:val="24"/>
            <w:szCs w:val="24"/>
          </w:rPr>
          <w:delText xml:space="preserve"> society</w:delText>
        </w:r>
        <w:r w:rsidRPr="000063F5" w:rsidDel="00495237">
          <w:rPr>
            <w:rFonts w:ascii="Times New Roman" w:hAnsi="Times New Roman" w:cs="Times New Roman"/>
            <w:sz w:val="24"/>
            <w:szCs w:val="24"/>
          </w:rPr>
          <w:delText xml:space="preserve"> </w:delText>
        </w:r>
      </w:del>
      <w:r w:rsidRPr="000063F5">
        <w:rPr>
          <w:rFonts w:ascii="Times New Roman" w:hAnsi="Times New Roman" w:cs="Times New Roman"/>
          <w:sz w:val="24"/>
          <w:szCs w:val="24"/>
        </w:rPr>
        <w:t>since time immemorial.</w:t>
      </w:r>
      <w:r w:rsidR="00B5083F" w:rsidRPr="000063F5">
        <w:rPr>
          <w:rFonts w:ascii="Times New Roman" w:hAnsi="Times New Roman" w:cs="Times New Roman"/>
          <w:sz w:val="24"/>
          <w:szCs w:val="24"/>
        </w:rPr>
        <w:t xml:space="preserve"> Corruption, by </w:t>
      </w:r>
      <w:r w:rsidR="0009377B" w:rsidRPr="000063F5">
        <w:rPr>
          <w:rFonts w:ascii="Times New Roman" w:hAnsi="Times New Roman" w:cs="Times New Roman"/>
          <w:sz w:val="24"/>
          <w:szCs w:val="24"/>
        </w:rPr>
        <w:t>one</w:t>
      </w:r>
      <w:r w:rsidR="00B5083F" w:rsidRPr="000063F5">
        <w:rPr>
          <w:rFonts w:ascii="Times New Roman" w:hAnsi="Times New Roman" w:cs="Times New Roman"/>
          <w:sz w:val="24"/>
          <w:szCs w:val="24"/>
        </w:rPr>
        <w:t xml:space="preserve"> definition</w:t>
      </w:r>
      <w:r w:rsidR="007D391F" w:rsidRPr="000063F5">
        <w:rPr>
          <w:rFonts w:ascii="Times New Roman" w:hAnsi="Times New Roman" w:cs="Times New Roman"/>
          <w:sz w:val="24"/>
          <w:szCs w:val="24"/>
        </w:rPr>
        <w:t>,</w:t>
      </w:r>
      <w:r w:rsidR="00B5083F" w:rsidRPr="000063F5">
        <w:rPr>
          <w:rFonts w:ascii="Times New Roman" w:hAnsi="Times New Roman" w:cs="Times New Roman"/>
          <w:sz w:val="24"/>
          <w:szCs w:val="24"/>
        </w:rPr>
        <w:t xml:space="preserve"> is the abuse of power. Therefore, corruption due to powerlessness is something of a contradiction.</w:t>
      </w:r>
      <w:r w:rsidR="0009377B" w:rsidRPr="000063F5">
        <w:rPr>
          <w:rFonts w:ascii="Times New Roman" w:hAnsi="Times New Roman" w:cs="Times New Roman"/>
          <w:sz w:val="24"/>
          <w:szCs w:val="24"/>
        </w:rPr>
        <w:t xml:space="preserve">  Lord Acton</w:t>
      </w:r>
      <w:r w:rsidR="001D1AAE" w:rsidRPr="000063F5">
        <w:rPr>
          <w:rFonts w:ascii="Times New Roman" w:hAnsi="Times New Roman" w:cs="Times New Roman"/>
          <w:sz w:val="24"/>
          <w:szCs w:val="24"/>
        </w:rPr>
        <w:t>’s</w:t>
      </w:r>
      <w:r w:rsidR="0009377B" w:rsidRPr="000063F5">
        <w:rPr>
          <w:rFonts w:ascii="Times New Roman" w:hAnsi="Times New Roman" w:cs="Times New Roman"/>
          <w:sz w:val="24"/>
          <w:szCs w:val="24"/>
        </w:rPr>
        <w:t xml:space="preserve"> famous quote: “Power corrupts and absolute power corrupts absolutely”, rings true if looked</w:t>
      </w:r>
      <w:ins w:id="10" w:author="Laura Vincens" w:date="2014-11-30T13:20:00Z">
        <w:r w:rsidR="008274D8">
          <w:rPr>
            <w:rFonts w:ascii="Times New Roman" w:hAnsi="Times New Roman" w:cs="Times New Roman"/>
            <w:sz w:val="24"/>
            <w:szCs w:val="24"/>
          </w:rPr>
          <w:t xml:space="preserve"> </w:t>
        </w:r>
        <w:r w:rsidR="008274D8" w:rsidRPr="00495237">
          <w:rPr>
            <w:rFonts w:ascii="Times New Roman" w:hAnsi="Times New Roman" w:cs="Times New Roman"/>
            <w:sz w:val="24"/>
            <w:szCs w:val="24"/>
            <w:rPrChange w:id="11" w:author="Trishita Tiwari" w:date="2014-11-30T15:32:00Z">
              <w:rPr>
                <w:rFonts w:ascii="Times New Roman" w:hAnsi="Times New Roman" w:cs="Times New Roman"/>
                <w:color w:val="FF0000"/>
                <w:sz w:val="24"/>
                <w:szCs w:val="24"/>
              </w:rPr>
            </w:rPrChange>
          </w:rPr>
          <w:t>at</w:t>
        </w:r>
      </w:ins>
      <w:r w:rsidR="0009377B" w:rsidRPr="000063F5">
        <w:rPr>
          <w:rFonts w:ascii="Times New Roman" w:hAnsi="Times New Roman" w:cs="Times New Roman"/>
          <w:sz w:val="24"/>
          <w:szCs w:val="24"/>
        </w:rPr>
        <w:t xml:space="preserve"> in the context of history, where political power and its abuse has been a recurring theme. Power reinforces the infallibility of the ruling class, and the corruption that results often destroys the fabric of the society by its pervasiveness. We all know that</w:t>
      </w:r>
      <w:r w:rsidR="0042256E" w:rsidRPr="000063F5">
        <w:rPr>
          <w:rFonts w:ascii="Times New Roman" w:hAnsi="Times New Roman" w:cs="Times New Roman"/>
          <w:sz w:val="24"/>
          <w:szCs w:val="24"/>
        </w:rPr>
        <w:t xml:space="preserve"> revolutions </w:t>
      </w:r>
      <w:del w:id="12" w:author="Trishita Tiwari" w:date="2014-11-30T15:32:00Z">
        <w:r w:rsidR="0042256E" w:rsidRPr="000063F5" w:rsidDel="00495237">
          <w:rPr>
            <w:rFonts w:ascii="Times New Roman" w:hAnsi="Times New Roman" w:cs="Times New Roman"/>
            <w:sz w:val="24"/>
            <w:szCs w:val="24"/>
          </w:rPr>
          <w:delText>are the</w:delText>
        </w:r>
      </w:del>
      <w:ins w:id="13" w:author="Laura Vincens" w:date="2014-11-30T13:21:00Z">
        <w:del w:id="14" w:author="Trishita Tiwari" w:date="2014-11-30T15:32:00Z">
          <w:r w:rsidR="008274D8" w:rsidDel="00495237">
            <w:rPr>
              <w:rFonts w:ascii="Times New Roman" w:hAnsi="Times New Roman" w:cs="Times New Roman"/>
              <w:color w:val="FF0000"/>
              <w:sz w:val="24"/>
              <w:szCs w:val="24"/>
            </w:rPr>
            <w:delText>omit are the</w:delText>
          </w:r>
        </w:del>
      </w:ins>
      <w:del w:id="15" w:author="Trishita Tiwari" w:date="2014-11-30T15:32:00Z">
        <w:r w:rsidR="0042256E" w:rsidRPr="000063F5" w:rsidDel="00495237">
          <w:rPr>
            <w:rFonts w:ascii="Times New Roman" w:hAnsi="Times New Roman" w:cs="Times New Roman"/>
            <w:sz w:val="24"/>
            <w:szCs w:val="24"/>
          </w:rPr>
          <w:delText xml:space="preserve"> </w:delText>
        </w:r>
      </w:del>
      <w:r w:rsidR="0042256E" w:rsidRPr="000063F5">
        <w:rPr>
          <w:rFonts w:ascii="Times New Roman" w:hAnsi="Times New Roman" w:cs="Times New Roman"/>
          <w:sz w:val="24"/>
          <w:szCs w:val="24"/>
        </w:rPr>
        <w:t xml:space="preserve">result when the vast majority of the powerless revolt against the tyranny and corruption of the powerful. </w:t>
      </w:r>
      <w:del w:id="16" w:author="Trishita Tiwari" w:date="2014-11-30T15:32:00Z">
        <w:r w:rsidR="0042256E" w:rsidRPr="007717AD" w:rsidDel="00495237">
          <w:rPr>
            <w:rFonts w:ascii="Times New Roman" w:hAnsi="Times New Roman" w:cs="Times New Roman"/>
            <w:sz w:val="24"/>
            <w:szCs w:val="24"/>
          </w:rPr>
          <w:delText>The same</w:delText>
        </w:r>
      </w:del>
      <w:ins w:id="17" w:author="Laura Vincens" w:date="2014-11-30T13:21:00Z">
        <w:r w:rsidR="008274D8" w:rsidRPr="00495237">
          <w:rPr>
            <w:rFonts w:ascii="Times New Roman" w:hAnsi="Times New Roman" w:cs="Times New Roman"/>
            <w:sz w:val="24"/>
            <w:szCs w:val="24"/>
            <w:rPrChange w:id="18" w:author="Trishita Tiwari" w:date="2014-11-30T15:32:00Z">
              <w:rPr>
                <w:rFonts w:ascii="Times New Roman" w:hAnsi="Times New Roman" w:cs="Times New Roman"/>
                <w:color w:val="FF0000"/>
                <w:sz w:val="24"/>
                <w:szCs w:val="24"/>
              </w:rPr>
            </w:rPrChange>
          </w:rPr>
          <w:t>This</w:t>
        </w:r>
      </w:ins>
      <w:r w:rsidR="0042256E" w:rsidRPr="000063F5">
        <w:rPr>
          <w:rFonts w:ascii="Times New Roman" w:hAnsi="Times New Roman" w:cs="Times New Roman"/>
          <w:sz w:val="24"/>
          <w:szCs w:val="24"/>
        </w:rPr>
        <w:t xml:space="preserve"> was true for the Russian revolution in 1917</w:t>
      </w:r>
      <w:r w:rsidR="007D391F" w:rsidRPr="000063F5">
        <w:rPr>
          <w:rFonts w:ascii="Times New Roman" w:hAnsi="Times New Roman" w:cs="Times New Roman"/>
          <w:sz w:val="24"/>
          <w:szCs w:val="24"/>
        </w:rPr>
        <w:t>, and so</w:t>
      </w:r>
      <w:del w:id="19" w:author="Trishita Tiwari" w:date="2014-11-30T21:01:00Z">
        <w:r w:rsidR="007D391F" w:rsidRPr="000063F5" w:rsidDel="00BC414A">
          <w:rPr>
            <w:rFonts w:ascii="Times New Roman" w:hAnsi="Times New Roman" w:cs="Times New Roman"/>
            <w:sz w:val="24"/>
            <w:szCs w:val="24"/>
          </w:rPr>
          <w:delText xml:space="preserve"> </w:delText>
        </w:r>
      </w:del>
      <w:ins w:id="20" w:author="Laura Vincens" w:date="2014-11-30T13:22:00Z">
        <w:del w:id="21" w:author="Trishita Tiwari" w:date="2014-11-30T21:01:00Z">
          <w:r w:rsidR="008274D8" w:rsidRPr="00495237" w:rsidDel="00BC414A">
            <w:rPr>
              <w:rFonts w:ascii="Times New Roman" w:hAnsi="Times New Roman" w:cs="Times New Roman"/>
              <w:sz w:val="24"/>
              <w:szCs w:val="24"/>
              <w:rPrChange w:id="22" w:author="Trishita Tiwari" w:date="2014-11-30T15:33:00Z">
                <w:rPr>
                  <w:rFonts w:ascii="Times New Roman" w:hAnsi="Times New Roman" w:cs="Times New Roman"/>
                  <w:color w:val="FF0000"/>
                  <w:sz w:val="24"/>
                  <w:szCs w:val="24"/>
                </w:rPr>
              </w:rPrChange>
            </w:rPr>
            <w:delText>it</w:delText>
          </w:r>
        </w:del>
        <w:r w:rsidR="008274D8" w:rsidRPr="00495237">
          <w:rPr>
            <w:rFonts w:ascii="Times New Roman" w:hAnsi="Times New Roman" w:cs="Times New Roman"/>
            <w:sz w:val="24"/>
            <w:szCs w:val="24"/>
            <w:rPrChange w:id="23" w:author="Trishita Tiwari" w:date="2014-11-30T15:33:00Z">
              <w:rPr>
                <w:rFonts w:ascii="Times New Roman" w:hAnsi="Times New Roman" w:cs="Times New Roman"/>
                <w:color w:val="FF0000"/>
                <w:sz w:val="24"/>
                <w:szCs w:val="24"/>
              </w:rPr>
            </w:rPrChange>
          </w:rPr>
          <w:t xml:space="preserve"> was</w:t>
        </w:r>
      </w:ins>
      <w:ins w:id="24" w:author="Trishita Tiwari" w:date="2014-11-30T21:01:00Z">
        <w:r w:rsidR="00BC414A">
          <w:rPr>
            <w:rFonts w:ascii="Times New Roman" w:hAnsi="Times New Roman" w:cs="Times New Roman"/>
            <w:sz w:val="24"/>
            <w:szCs w:val="24"/>
          </w:rPr>
          <w:t xml:space="preserve"> it</w:t>
        </w:r>
      </w:ins>
      <w:del w:id="25" w:author="Trishita Tiwari" w:date="2014-11-30T15:33:00Z">
        <w:r w:rsidR="007D391F" w:rsidRPr="000063F5" w:rsidDel="00495237">
          <w:rPr>
            <w:rFonts w:ascii="Times New Roman" w:hAnsi="Times New Roman" w:cs="Times New Roman"/>
            <w:sz w:val="24"/>
            <w:szCs w:val="24"/>
          </w:rPr>
          <w:delText>was it</w:delText>
        </w:r>
      </w:del>
      <w:r w:rsidR="007D391F" w:rsidRPr="000063F5">
        <w:rPr>
          <w:rFonts w:ascii="Times New Roman" w:hAnsi="Times New Roman" w:cs="Times New Roman"/>
          <w:sz w:val="24"/>
          <w:szCs w:val="24"/>
        </w:rPr>
        <w:t xml:space="preserve"> for</w:t>
      </w:r>
      <w:r w:rsidR="0042256E" w:rsidRPr="000063F5">
        <w:rPr>
          <w:rFonts w:ascii="Times New Roman" w:hAnsi="Times New Roman" w:cs="Times New Roman"/>
          <w:sz w:val="24"/>
          <w:szCs w:val="24"/>
        </w:rPr>
        <w:t xml:space="preserve"> the powerful Communist elites who replaced the monarchy. The Soviet Union disintegrated because it was widely seen as a corrupt system designed to </w:t>
      </w:r>
      <w:r w:rsidR="004B1A73" w:rsidRPr="000063F5">
        <w:rPr>
          <w:rFonts w:ascii="Times New Roman" w:hAnsi="Times New Roman" w:cs="Times New Roman"/>
          <w:sz w:val="24"/>
          <w:szCs w:val="24"/>
        </w:rPr>
        <w:t>pamper the powerful few. It is no surprise that China, one of the few remaining Communist countries, has targeted corruption among the powerful party members. It is a tacit acknowledgement of the fact that power and corruption often go hand in hand.</w:t>
      </w:r>
      <w:ins w:id="26" w:author="Trishita Tiwari" w:date="2014-11-30T15:34:00Z">
        <w:r w:rsidR="00495237">
          <w:rPr>
            <w:rFonts w:ascii="Times New Roman" w:hAnsi="Times New Roman" w:cs="Times New Roman"/>
            <w:sz w:val="24"/>
            <w:szCs w:val="24"/>
          </w:rPr>
          <w:t xml:space="preserve"> </w:t>
        </w:r>
      </w:ins>
      <w:ins w:id="27" w:author="Laura Vincens" w:date="2014-11-30T13:22:00Z">
        <w:del w:id="28" w:author="Trishita Tiwari" w:date="2014-11-30T15:43:00Z">
          <w:r w:rsidR="008274D8" w:rsidDel="00F34757">
            <w:rPr>
              <w:rFonts w:ascii="Times New Roman" w:hAnsi="Times New Roman" w:cs="Times New Roman"/>
              <w:color w:val="FF0000"/>
              <w:sz w:val="24"/>
              <w:szCs w:val="24"/>
            </w:rPr>
            <w:delText>Not sure the example you use proves the conclusion.</w:delText>
          </w:r>
        </w:del>
      </w:ins>
    </w:p>
    <w:p w:rsidR="00A04C49" w:rsidRPr="000063F5" w:rsidRDefault="004B1A73" w:rsidP="00A04C49">
      <w:pPr>
        <w:ind w:firstLine="720"/>
        <w:rPr>
          <w:rFonts w:ascii="Times New Roman" w:hAnsi="Times New Roman" w:cs="Times New Roman"/>
          <w:sz w:val="24"/>
          <w:szCs w:val="24"/>
        </w:rPr>
      </w:pPr>
      <w:r w:rsidRPr="000063F5">
        <w:rPr>
          <w:rFonts w:ascii="Times New Roman" w:hAnsi="Times New Roman" w:cs="Times New Roman"/>
          <w:sz w:val="24"/>
          <w:szCs w:val="24"/>
        </w:rPr>
        <w:t>So, in the face of such overwhelming evidence it would be tempting to brand the powerful as the most corrupt</w:t>
      </w:r>
      <w:del w:id="29" w:author="Trishita Tiwari" w:date="2014-11-30T15:44:00Z">
        <w:r w:rsidRPr="007717AD" w:rsidDel="00F34757">
          <w:rPr>
            <w:rFonts w:ascii="Times New Roman" w:hAnsi="Times New Roman" w:cs="Times New Roman"/>
            <w:sz w:val="24"/>
            <w:szCs w:val="24"/>
          </w:rPr>
          <w:delText>,</w:delText>
        </w:r>
      </w:del>
      <w:ins w:id="30" w:author="Trishita Tiwari" w:date="2014-11-30T15:44:00Z">
        <w:r w:rsidR="00F34757" w:rsidRPr="007717AD">
          <w:rPr>
            <w:rFonts w:ascii="Times New Roman" w:hAnsi="Times New Roman" w:cs="Times New Roman"/>
            <w:sz w:val="24"/>
            <w:szCs w:val="24"/>
          </w:rPr>
          <w:t>;</w:t>
        </w:r>
      </w:ins>
      <w:ins w:id="31" w:author="Laura Vincens" w:date="2014-11-30T13:23:00Z">
        <w:del w:id="32" w:author="Trishita Tiwari" w:date="2014-11-30T15:44:00Z">
          <w:r w:rsidR="008274D8" w:rsidDel="00F34757">
            <w:rPr>
              <w:rFonts w:ascii="Times New Roman" w:hAnsi="Times New Roman" w:cs="Times New Roman"/>
              <w:color w:val="FF0000"/>
              <w:sz w:val="24"/>
              <w:szCs w:val="24"/>
            </w:rPr>
            <w:delText>;</w:delText>
          </w:r>
        </w:del>
      </w:ins>
      <w:r w:rsidRPr="000063F5">
        <w:rPr>
          <w:rFonts w:ascii="Times New Roman" w:hAnsi="Times New Roman" w:cs="Times New Roman"/>
          <w:sz w:val="24"/>
          <w:szCs w:val="24"/>
        </w:rPr>
        <w:t xml:space="preserve"> but a dispassionate assessment would bear out the fact that the powerless are no less guilty. In </w:t>
      </w:r>
      <w:del w:id="33" w:author="Trishita Tiwari" w:date="2014-11-30T16:03:00Z">
        <w:r w:rsidRPr="000063F5" w:rsidDel="007717AD">
          <w:rPr>
            <w:rFonts w:ascii="Times New Roman" w:hAnsi="Times New Roman" w:cs="Times New Roman"/>
            <w:sz w:val="24"/>
            <w:szCs w:val="24"/>
          </w:rPr>
          <w:delText xml:space="preserve">many </w:delText>
        </w:r>
      </w:del>
      <w:r w:rsidRPr="000063F5">
        <w:rPr>
          <w:rFonts w:ascii="Times New Roman" w:hAnsi="Times New Roman" w:cs="Times New Roman"/>
          <w:sz w:val="24"/>
          <w:szCs w:val="24"/>
        </w:rPr>
        <w:t xml:space="preserve">countries </w:t>
      </w:r>
      <w:ins w:id="34" w:author="Trishita Tiwari" w:date="2014-11-30T15:35:00Z">
        <w:r w:rsidR="00495237">
          <w:rPr>
            <w:rFonts w:ascii="Times New Roman" w:hAnsi="Times New Roman" w:cs="Times New Roman"/>
            <w:sz w:val="24"/>
            <w:szCs w:val="24"/>
          </w:rPr>
          <w:t xml:space="preserve">like Pakistan, Afghanistan, and </w:t>
        </w:r>
      </w:ins>
      <w:ins w:id="35" w:author="Trishita Tiwari" w:date="2014-11-30T21:02:00Z">
        <w:r w:rsidR="00BC414A">
          <w:rPr>
            <w:rFonts w:ascii="Times New Roman" w:hAnsi="Times New Roman" w:cs="Times New Roman"/>
            <w:sz w:val="24"/>
            <w:szCs w:val="24"/>
          </w:rPr>
          <w:t xml:space="preserve">India, </w:t>
        </w:r>
      </w:ins>
      <w:ins w:id="36" w:author="Laura Vincens" w:date="2014-11-30T13:24:00Z">
        <w:del w:id="37" w:author="Trishita Tiwari" w:date="2014-11-30T15:35:00Z">
          <w:r w:rsidR="008274D8" w:rsidDel="00495237">
            <w:rPr>
              <w:rFonts w:ascii="Times New Roman" w:hAnsi="Times New Roman" w:cs="Times New Roman"/>
              <w:color w:val="FF0000"/>
              <w:sz w:val="24"/>
              <w:szCs w:val="24"/>
            </w:rPr>
            <w:delText>example?</w:delText>
          </w:r>
        </w:del>
      </w:ins>
      <w:r w:rsidRPr="000063F5">
        <w:rPr>
          <w:rFonts w:ascii="Times New Roman" w:hAnsi="Times New Roman" w:cs="Times New Roman"/>
          <w:sz w:val="24"/>
          <w:szCs w:val="24"/>
        </w:rPr>
        <w:t xml:space="preserve">graft and bribery are </w:t>
      </w:r>
      <w:r w:rsidR="00DF4143" w:rsidRPr="000063F5">
        <w:rPr>
          <w:rFonts w:ascii="Times New Roman" w:hAnsi="Times New Roman" w:cs="Times New Roman"/>
          <w:sz w:val="24"/>
          <w:szCs w:val="24"/>
        </w:rPr>
        <w:t>institutionalized</w:t>
      </w:r>
      <w:r w:rsidR="00F11792" w:rsidRPr="000063F5">
        <w:rPr>
          <w:rFonts w:ascii="Times New Roman" w:hAnsi="Times New Roman" w:cs="Times New Roman"/>
          <w:sz w:val="24"/>
          <w:szCs w:val="24"/>
        </w:rPr>
        <w:t xml:space="preserve"> at the lower levels</w:t>
      </w:r>
      <w:ins w:id="38" w:author="Trishita Tiwari" w:date="2014-11-30T15:34:00Z">
        <w:r w:rsidR="00495237">
          <w:rPr>
            <w:rFonts w:ascii="Times New Roman" w:hAnsi="Times New Roman" w:cs="Times New Roman"/>
            <w:sz w:val="24"/>
            <w:szCs w:val="24"/>
          </w:rPr>
          <w:t xml:space="preserve"> of </w:t>
        </w:r>
      </w:ins>
      <w:ins w:id="39" w:author="Trishita Tiwari" w:date="2014-11-30T15:35:00Z">
        <w:r w:rsidR="00495237">
          <w:rPr>
            <w:rFonts w:ascii="Times New Roman" w:hAnsi="Times New Roman" w:cs="Times New Roman"/>
            <w:sz w:val="24"/>
            <w:szCs w:val="24"/>
          </w:rPr>
          <w:t>bureaucracy</w:t>
        </w:r>
      </w:ins>
      <w:r w:rsidR="00DF4143" w:rsidRPr="000063F5">
        <w:rPr>
          <w:rFonts w:ascii="Times New Roman" w:hAnsi="Times New Roman" w:cs="Times New Roman"/>
          <w:sz w:val="24"/>
          <w:szCs w:val="24"/>
        </w:rPr>
        <w:t>,</w:t>
      </w:r>
      <w:r w:rsidRPr="000063F5">
        <w:rPr>
          <w:rFonts w:ascii="Times New Roman" w:hAnsi="Times New Roman" w:cs="Times New Roman"/>
          <w:sz w:val="24"/>
          <w:szCs w:val="24"/>
        </w:rPr>
        <w:t xml:space="preserve"> making life difficult for ordinary citizens</w:t>
      </w:r>
      <w:r w:rsidR="00E5351D" w:rsidRPr="000063F5">
        <w:rPr>
          <w:rFonts w:ascii="Times New Roman" w:hAnsi="Times New Roman" w:cs="Times New Roman"/>
          <w:sz w:val="24"/>
          <w:szCs w:val="24"/>
        </w:rPr>
        <w:t>.</w:t>
      </w:r>
      <w:r w:rsidR="006C691C" w:rsidRPr="006C691C">
        <w:rPr>
          <w:rFonts w:ascii="Times New Roman" w:hAnsi="Times New Roman" w:cs="Times New Roman"/>
          <w:sz w:val="24"/>
          <w:szCs w:val="24"/>
        </w:rPr>
        <w:t xml:space="preserve"> </w:t>
      </w:r>
      <w:r w:rsidR="006C691C">
        <w:rPr>
          <w:rFonts w:ascii="Times New Roman" w:hAnsi="Times New Roman" w:cs="Times New Roman"/>
          <w:sz w:val="24"/>
          <w:szCs w:val="24"/>
        </w:rPr>
        <w:t>Also, t</w:t>
      </w:r>
      <w:r w:rsidR="006C691C" w:rsidRPr="006C691C">
        <w:rPr>
          <w:rFonts w:ascii="Times New Roman" w:hAnsi="Times New Roman" w:cs="Times New Roman"/>
          <w:sz w:val="24"/>
          <w:szCs w:val="24"/>
        </w:rPr>
        <w:t xml:space="preserve">he powerless are </w:t>
      </w:r>
      <w:r w:rsidR="006C691C">
        <w:rPr>
          <w:rFonts w:ascii="Times New Roman" w:hAnsi="Times New Roman" w:cs="Times New Roman"/>
          <w:sz w:val="24"/>
          <w:szCs w:val="24"/>
        </w:rPr>
        <w:t>often</w:t>
      </w:r>
      <w:r w:rsidR="006C691C" w:rsidRPr="006C691C">
        <w:rPr>
          <w:rFonts w:ascii="Times New Roman" w:hAnsi="Times New Roman" w:cs="Times New Roman"/>
          <w:sz w:val="24"/>
          <w:szCs w:val="24"/>
        </w:rPr>
        <w:t xml:space="preserve"> corrupt because of </w:t>
      </w:r>
      <w:del w:id="40" w:author="Trishita Tiwari" w:date="2014-11-30T15:36:00Z">
        <w:r w:rsidR="006C691C" w:rsidRPr="006C691C" w:rsidDel="00495237">
          <w:rPr>
            <w:rFonts w:ascii="Times New Roman" w:hAnsi="Times New Roman" w:cs="Times New Roman"/>
            <w:sz w:val="24"/>
            <w:szCs w:val="24"/>
          </w:rPr>
          <w:delText>compulsion</w:delText>
        </w:r>
      </w:del>
      <w:ins w:id="41" w:author="Trishita Tiwari" w:date="2014-11-30T15:36:00Z">
        <w:r w:rsidR="00495237">
          <w:rPr>
            <w:rFonts w:ascii="Times New Roman" w:hAnsi="Times New Roman" w:cs="Times New Roman"/>
            <w:sz w:val="24"/>
            <w:szCs w:val="24"/>
          </w:rPr>
          <w:t>need</w:t>
        </w:r>
      </w:ins>
      <w:r w:rsidR="006C691C" w:rsidRPr="006C691C">
        <w:rPr>
          <w:rFonts w:ascii="Times New Roman" w:hAnsi="Times New Roman" w:cs="Times New Roman"/>
          <w:sz w:val="24"/>
          <w:szCs w:val="24"/>
        </w:rPr>
        <w:t>.</w:t>
      </w:r>
      <w:ins w:id="42" w:author="Laura Vincens" w:date="2014-11-30T13:25:00Z">
        <w:del w:id="43" w:author="Trishita Tiwari" w:date="2014-11-30T15:36:00Z">
          <w:r w:rsidR="008274D8" w:rsidDel="00495237">
            <w:rPr>
              <w:rFonts w:ascii="Times New Roman" w:hAnsi="Times New Roman" w:cs="Times New Roman"/>
              <w:color w:val="FF0000"/>
              <w:sz w:val="24"/>
              <w:szCs w:val="24"/>
            </w:rPr>
            <w:delText>The illustration which follows does not relate to compulsion but rather need.</w:delText>
          </w:r>
        </w:del>
        <w:r w:rsidR="008274D8">
          <w:rPr>
            <w:rFonts w:ascii="Times New Roman" w:hAnsi="Times New Roman" w:cs="Times New Roman"/>
            <w:color w:val="FF0000"/>
            <w:sz w:val="24"/>
            <w:szCs w:val="24"/>
          </w:rPr>
          <w:t xml:space="preserve"> </w:t>
        </w:r>
      </w:ins>
      <w:del w:id="44" w:author="Trishita Tiwari" w:date="2014-11-30T15:36:00Z">
        <w:r w:rsidR="006C691C" w:rsidRPr="006C691C" w:rsidDel="00495237">
          <w:rPr>
            <w:rFonts w:ascii="Times New Roman" w:hAnsi="Times New Roman" w:cs="Times New Roman"/>
            <w:sz w:val="24"/>
            <w:szCs w:val="24"/>
          </w:rPr>
          <w:delText xml:space="preserve"> </w:delText>
        </w:r>
      </w:del>
      <w:r w:rsidR="006C691C" w:rsidRPr="006C691C">
        <w:rPr>
          <w:rFonts w:ascii="Times New Roman" w:hAnsi="Times New Roman" w:cs="Times New Roman"/>
          <w:sz w:val="24"/>
          <w:szCs w:val="24"/>
        </w:rPr>
        <w:t xml:space="preserve">Theft, bribery and fraud are committed by the powerless because they face financial hardships. </w:t>
      </w:r>
      <w:del w:id="45" w:author="Trishita Tiwari" w:date="2014-11-30T16:05:00Z">
        <w:r w:rsidR="006C691C" w:rsidRPr="006C691C" w:rsidDel="007717AD">
          <w:rPr>
            <w:rFonts w:ascii="Times New Roman" w:hAnsi="Times New Roman" w:cs="Times New Roman"/>
            <w:sz w:val="24"/>
            <w:szCs w:val="24"/>
          </w:rPr>
          <w:delText>Since it is the powerless who are in need, t</w:delText>
        </w:r>
      </w:del>
      <w:ins w:id="46" w:author="Trishita Tiwari" w:date="2014-11-30T16:05:00Z">
        <w:r w:rsidR="007717AD">
          <w:rPr>
            <w:rFonts w:ascii="Times New Roman" w:hAnsi="Times New Roman" w:cs="Times New Roman"/>
            <w:sz w:val="24"/>
            <w:szCs w:val="24"/>
          </w:rPr>
          <w:t>T</w:t>
        </w:r>
      </w:ins>
      <w:r w:rsidR="006C691C" w:rsidRPr="006C691C">
        <w:rPr>
          <w:rFonts w:ascii="Times New Roman" w:hAnsi="Times New Roman" w:cs="Times New Roman"/>
          <w:sz w:val="24"/>
          <w:szCs w:val="24"/>
        </w:rPr>
        <w:t xml:space="preserve">hey are the ones who </w:t>
      </w:r>
      <w:r w:rsidR="006C691C">
        <w:rPr>
          <w:rFonts w:ascii="Times New Roman" w:hAnsi="Times New Roman" w:cs="Times New Roman"/>
          <w:sz w:val="24"/>
          <w:szCs w:val="24"/>
        </w:rPr>
        <w:t xml:space="preserve">more </w:t>
      </w:r>
      <w:r w:rsidR="006C691C" w:rsidRPr="006C691C">
        <w:rPr>
          <w:rFonts w:ascii="Times New Roman" w:hAnsi="Times New Roman" w:cs="Times New Roman"/>
          <w:sz w:val="24"/>
          <w:szCs w:val="24"/>
        </w:rPr>
        <w:t xml:space="preserve">often </w:t>
      </w:r>
      <w:r w:rsidR="006C691C">
        <w:rPr>
          <w:rFonts w:ascii="Times New Roman" w:hAnsi="Times New Roman" w:cs="Times New Roman"/>
          <w:sz w:val="24"/>
          <w:szCs w:val="24"/>
        </w:rPr>
        <w:t xml:space="preserve">than not </w:t>
      </w:r>
      <w:r w:rsidR="006C691C" w:rsidRPr="006C691C">
        <w:rPr>
          <w:rFonts w:ascii="Times New Roman" w:hAnsi="Times New Roman" w:cs="Times New Roman"/>
          <w:sz w:val="24"/>
          <w:szCs w:val="24"/>
        </w:rPr>
        <w:t xml:space="preserve">resort to </w:t>
      </w:r>
      <w:r w:rsidR="004E527B">
        <w:rPr>
          <w:rFonts w:ascii="Times New Roman" w:hAnsi="Times New Roman" w:cs="Times New Roman"/>
          <w:sz w:val="24"/>
          <w:szCs w:val="24"/>
        </w:rPr>
        <w:t>dubious means</w:t>
      </w:r>
      <w:r w:rsidR="006C691C" w:rsidRPr="006C691C">
        <w:rPr>
          <w:rFonts w:ascii="Times New Roman" w:hAnsi="Times New Roman" w:cs="Times New Roman"/>
          <w:sz w:val="24"/>
          <w:szCs w:val="24"/>
        </w:rPr>
        <w:t xml:space="preserve"> to make ends meet.</w:t>
      </w:r>
      <w:r w:rsidR="00E5351D" w:rsidRPr="000063F5">
        <w:rPr>
          <w:rFonts w:ascii="Times New Roman" w:hAnsi="Times New Roman" w:cs="Times New Roman"/>
          <w:sz w:val="24"/>
          <w:szCs w:val="24"/>
        </w:rPr>
        <w:t xml:space="preserve"> </w:t>
      </w:r>
      <w:r w:rsidR="004E527B">
        <w:rPr>
          <w:rFonts w:ascii="Times New Roman" w:hAnsi="Times New Roman" w:cs="Times New Roman"/>
          <w:sz w:val="24"/>
          <w:szCs w:val="24"/>
        </w:rPr>
        <w:t>V</w:t>
      </w:r>
      <w:r w:rsidR="006C691C">
        <w:rPr>
          <w:rFonts w:ascii="Times New Roman" w:hAnsi="Times New Roman" w:cs="Times New Roman"/>
          <w:sz w:val="24"/>
          <w:szCs w:val="24"/>
        </w:rPr>
        <w:t>iolence and crime are also aspects of moral corruption. In this regard, the powerless are vastly more susceptible. E</w:t>
      </w:r>
      <w:r w:rsidR="00F11792" w:rsidRPr="000063F5">
        <w:rPr>
          <w:rFonts w:ascii="Times New Roman" w:hAnsi="Times New Roman" w:cs="Times New Roman"/>
          <w:sz w:val="24"/>
          <w:szCs w:val="24"/>
        </w:rPr>
        <w:t>very day, thousands of people are victimized by faceless perpetrators through</w:t>
      </w:r>
      <w:r w:rsidR="00C3178E" w:rsidRPr="000063F5">
        <w:rPr>
          <w:rFonts w:ascii="Times New Roman" w:hAnsi="Times New Roman" w:cs="Times New Roman"/>
          <w:sz w:val="24"/>
          <w:szCs w:val="24"/>
        </w:rPr>
        <w:t xml:space="preserve"> </w:t>
      </w:r>
      <w:r w:rsidR="0085524A" w:rsidRPr="000063F5">
        <w:rPr>
          <w:rFonts w:ascii="Times New Roman" w:hAnsi="Times New Roman" w:cs="Times New Roman"/>
          <w:sz w:val="24"/>
          <w:szCs w:val="24"/>
        </w:rPr>
        <w:t>assault</w:t>
      </w:r>
      <w:r w:rsidR="00C3178E" w:rsidRPr="000063F5">
        <w:rPr>
          <w:rFonts w:ascii="Times New Roman" w:hAnsi="Times New Roman" w:cs="Times New Roman"/>
          <w:sz w:val="24"/>
          <w:szCs w:val="24"/>
        </w:rPr>
        <w:t>,</w:t>
      </w:r>
      <w:r w:rsidR="00F11792" w:rsidRPr="000063F5">
        <w:rPr>
          <w:rFonts w:ascii="Times New Roman" w:hAnsi="Times New Roman" w:cs="Times New Roman"/>
          <w:sz w:val="24"/>
          <w:szCs w:val="24"/>
        </w:rPr>
        <w:t xml:space="preserve"> </w:t>
      </w:r>
      <w:r w:rsidR="0085524A">
        <w:rPr>
          <w:rFonts w:ascii="Times New Roman" w:hAnsi="Times New Roman" w:cs="Times New Roman"/>
          <w:sz w:val="24"/>
          <w:szCs w:val="24"/>
        </w:rPr>
        <w:t>rape</w:t>
      </w:r>
      <w:r w:rsidR="00061831">
        <w:rPr>
          <w:rFonts w:ascii="Times New Roman" w:hAnsi="Times New Roman" w:cs="Times New Roman"/>
          <w:sz w:val="24"/>
          <w:szCs w:val="24"/>
        </w:rPr>
        <w:t xml:space="preserve"> and</w:t>
      </w:r>
      <w:r w:rsidR="0085524A" w:rsidRPr="0085524A">
        <w:rPr>
          <w:rFonts w:ascii="Times New Roman" w:hAnsi="Times New Roman" w:cs="Times New Roman"/>
          <w:sz w:val="24"/>
          <w:szCs w:val="24"/>
        </w:rPr>
        <w:t xml:space="preserve"> </w:t>
      </w:r>
      <w:r w:rsidR="0085524A" w:rsidRPr="000063F5">
        <w:rPr>
          <w:rFonts w:ascii="Times New Roman" w:hAnsi="Times New Roman" w:cs="Times New Roman"/>
          <w:sz w:val="24"/>
          <w:szCs w:val="24"/>
        </w:rPr>
        <w:t>murder</w:t>
      </w:r>
      <w:r w:rsidR="00ED2CCF" w:rsidRPr="000063F5">
        <w:rPr>
          <w:rFonts w:ascii="Times New Roman" w:hAnsi="Times New Roman" w:cs="Times New Roman"/>
          <w:sz w:val="24"/>
          <w:szCs w:val="24"/>
        </w:rPr>
        <w:t>.</w:t>
      </w:r>
      <w:r w:rsidR="00061831" w:rsidRPr="00061831">
        <w:rPr>
          <w:rFonts w:ascii="Times New Roman" w:hAnsi="Times New Roman" w:cs="Times New Roman"/>
          <w:sz w:val="24"/>
          <w:szCs w:val="24"/>
        </w:rPr>
        <w:t xml:space="preserve"> </w:t>
      </w:r>
      <w:r w:rsidR="00061831">
        <w:rPr>
          <w:rFonts w:ascii="Times New Roman" w:hAnsi="Times New Roman" w:cs="Times New Roman"/>
          <w:sz w:val="24"/>
          <w:szCs w:val="24"/>
        </w:rPr>
        <w:t>M</w:t>
      </w:r>
      <w:r w:rsidR="00061831" w:rsidRPr="000063F5">
        <w:rPr>
          <w:rFonts w:ascii="Times New Roman" w:hAnsi="Times New Roman" w:cs="Times New Roman"/>
          <w:sz w:val="24"/>
          <w:szCs w:val="24"/>
        </w:rPr>
        <w:t xml:space="preserve">ost cases of sexual assault and domestic violence happen because frustrated men attempt to assert their dominance </w:t>
      </w:r>
      <w:r w:rsidR="006C691C" w:rsidRPr="000063F5">
        <w:rPr>
          <w:rFonts w:ascii="Times New Roman" w:hAnsi="Times New Roman" w:cs="Times New Roman"/>
          <w:sz w:val="24"/>
          <w:szCs w:val="24"/>
        </w:rPr>
        <w:t>over helpless</w:t>
      </w:r>
      <w:r w:rsidR="00061831" w:rsidRPr="000063F5">
        <w:rPr>
          <w:rFonts w:ascii="Times New Roman" w:hAnsi="Times New Roman" w:cs="Times New Roman"/>
          <w:sz w:val="24"/>
          <w:szCs w:val="24"/>
        </w:rPr>
        <w:t xml:space="preserve"> wom</w:t>
      </w:r>
      <w:r w:rsidR="00CA19DC">
        <w:rPr>
          <w:rFonts w:ascii="Times New Roman" w:hAnsi="Times New Roman" w:cs="Times New Roman"/>
          <w:sz w:val="24"/>
          <w:szCs w:val="24"/>
        </w:rPr>
        <w:t>e</w:t>
      </w:r>
      <w:r w:rsidR="00061831" w:rsidRPr="000063F5">
        <w:rPr>
          <w:rFonts w:ascii="Times New Roman" w:hAnsi="Times New Roman" w:cs="Times New Roman"/>
          <w:sz w:val="24"/>
          <w:szCs w:val="24"/>
        </w:rPr>
        <w:t>n. For them, abusing others acts as a psychological compensation for their own powerlessness.</w:t>
      </w:r>
      <w:r w:rsidR="004E527B">
        <w:rPr>
          <w:rFonts w:ascii="Times New Roman" w:hAnsi="Times New Roman" w:cs="Times New Roman"/>
          <w:sz w:val="24"/>
          <w:szCs w:val="24"/>
        </w:rPr>
        <w:t xml:space="preserve"> So, on the canvas of daily existence, corruption by the powerless is a dominant theme. However, n</w:t>
      </w:r>
      <w:r w:rsidR="006C691C">
        <w:rPr>
          <w:rFonts w:ascii="Times New Roman" w:hAnsi="Times New Roman" w:cs="Times New Roman"/>
          <w:sz w:val="24"/>
          <w:szCs w:val="24"/>
        </w:rPr>
        <w:t xml:space="preserve">owhere is it more evident than the emergence of terrorism. </w:t>
      </w:r>
    </w:p>
    <w:p w:rsidR="000063F5" w:rsidRPr="000063F5" w:rsidRDefault="00637652" w:rsidP="000063F5">
      <w:pPr>
        <w:ind w:firstLine="720"/>
        <w:rPr>
          <w:rFonts w:ascii="Times New Roman" w:hAnsi="Times New Roman" w:cs="Times New Roman"/>
          <w:sz w:val="24"/>
          <w:szCs w:val="24"/>
        </w:rPr>
      </w:pPr>
      <w:r w:rsidRPr="000063F5">
        <w:rPr>
          <w:rFonts w:ascii="Times New Roman" w:hAnsi="Times New Roman" w:cs="Times New Roman"/>
          <w:sz w:val="24"/>
          <w:szCs w:val="24"/>
        </w:rPr>
        <w:t xml:space="preserve">Terrorism is perhaps one of the most depraved forms of moral corruption. </w:t>
      </w:r>
      <w:r w:rsidR="003732A3" w:rsidRPr="000063F5">
        <w:rPr>
          <w:rFonts w:ascii="Times New Roman" w:hAnsi="Times New Roman" w:cs="Times New Roman"/>
          <w:sz w:val="24"/>
          <w:szCs w:val="24"/>
        </w:rPr>
        <w:t xml:space="preserve">The rise of terrorism and extremist ideology stems from the disenfranchised groups who believe that unbridled violence is a fitting retribution for their powerless existence. Is it not moral corruption that allows such groups to descend to the level of savagery that depicts beheadings and cold blooded murders as triumphant victories? All over the world, scores of innocent people are losing their lives to bombs and </w:t>
      </w:r>
      <w:r w:rsidR="008A4DA7" w:rsidRPr="000063F5">
        <w:rPr>
          <w:rFonts w:ascii="Times New Roman" w:hAnsi="Times New Roman" w:cs="Times New Roman"/>
          <w:sz w:val="24"/>
          <w:szCs w:val="24"/>
        </w:rPr>
        <w:t>booby-traps</w:t>
      </w:r>
      <w:r w:rsidR="003732A3" w:rsidRPr="000063F5">
        <w:rPr>
          <w:rFonts w:ascii="Times New Roman" w:hAnsi="Times New Roman" w:cs="Times New Roman"/>
          <w:sz w:val="24"/>
          <w:szCs w:val="24"/>
        </w:rPr>
        <w:t>, designed not to achieve any specific goal, but to perpetuate the pervasive feeling of fear</w:t>
      </w:r>
      <w:r w:rsidR="008A4DA7" w:rsidRPr="000063F5">
        <w:rPr>
          <w:rFonts w:ascii="Times New Roman" w:hAnsi="Times New Roman" w:cs="Times New Roman"/>
          <w:sz w:val="24"/>
          <w:szCs w:val="24"/>
        </w:rPr>
        <w:t>. Even in developed countries of Western Europe</w:t>
      </w:r>
      <w:ins w:id="47" w:author="Trishita Tiwari" w:date="2014-11-30T21:03:00Z">
        <w:r w:rsidR="00BC414A">
          <w:rPr>
            <w:rFonts w:ascii="Times New Roman" w:hAnsi="Times New Roman" w:cs="Times New Roman"/>
            <w:sz w:val="24"/>
            <w:szCs w:val="24"/>
          </w:rPr>
          <w:t>,</w:t>
        </w:r>
      </w:ins>
      <w:r w:rsidR="00EE389F" w:rsidRPr="000063F5">
        <w:rPr>
          <w:rFonts w:ascii="Times New Roman" w:hAnsi="Times New Roman" w:cs="Times New Roman"/>
          <w:sz w:val="24"/>
          <w:szCs w:val="24"/>
        </w:rPr>
        <w:t xml:space="preserve"> the marginalized are attracted to this ideology in the belief that it would bestow upon them the semblance of power they have always yearned for.</w:t>
      </w:r>
      <w:r w:rsidR="00F11792" w:rsidRPr="000063F5">
        <w:rPr>
          <w:rFonts w:ascii="Times New Roman" w:hAnsi="Times New Roman" w:cs="Times New Roman"/>
          <w:sz w:val="24"/>
          <w:szCs w:val="24"/>
        </w:rPr>
        <w:t xml:space="preserve"> This is </w:t>
      </w:r>
      <w:r w:rsidR="005D56A3" w:rsidRPr="000063F5">
        <w:rPr>
          <w:rFonts w:ascii="Times New Roman" w:hAnsi="Times New Roman" w:cs="Times New Roman"/>
          <w:sz w:val="24"/>
          <w:szCs w:val="24"/>
        </w:rPr>
        <w:t xml:space="preserve">why </w:t>
      </w:r>
      <w:r w:rsidR="00F11792" w:rsidRPr="000063F5">
        <w:rPr>
          <w:rFonts w:ascii="Times New Roman" w:hAnsi="Times New Roman" w:cs="Times New Roman"/>
          <w:sz w:val="24"/>
          <w:szCs w:val="24"/>
        </w:rPr>
        <w:t>h</w:t>
      </w:r>
      <w:r w:rsidR="00ED2CCF" w:rsidRPr="000063F5">
        <w:rPr>
          <w:rFonts w:ascii="Times New Roman" w:hAnsi="Times New Roman" w:cs="Times New Roman"/>
          <w:sz w:val="24"/>
          <w:szCs w:val="24"/>
        </w:rPr>
        <w:t>undreds of people from France, Germany, and the UK have gone</w:t>
      </w:r>
      <w:r w:rsidR="00E15D0D" w:rsidRPr="000063F5">
        <w:rPr>
          <w:rFonts w:ascii="Times New Roman" w:hAnsi="Times New Roman" w:cs="Times New Roman"/>
          <w:sz w:val="24"/>
          <w:szCs w:val="24"/>
        </w:rPr>
        <w:t xml:space="preserve"> to</w:t>
      </w:r>
      <w:r w:rsidR="00ED2CCF" w:rsidRPr="000063F5">
        <w:rPr>
          <w:rFonts w:ascii="Times New Roman" w:hAnsi="Times New Roman" w:cs="Times New Roman"/>
          <w:sz w:val="24"/>
          <w:szCs w:val="24"/>
        </w:rPr>
        <w:t xml:space="preserve"> Syria to fight </w:t>
      </w:r>
      <w:r w:rsidR="00FB713F">
        <w:rPr>
          <w:rFonts w:ascii="Times New Roman" w:hAnsi="Times New Roman" w:cs="Times New Roman"/>
          <w:sz w:val="24"/>
          <w:szCs w:val="24"/>
        </w:rPr>
        <w:t>in</w:t>
      </w:r>
      <w:r w:rsidR="00ED2CCF" w:rsidRPr="000063F5">
        <w:rPr>
          <w:rFonts w:ascii="Times New Roman" w:hAnsi="Times New Roman" w:cs="Times New Roman"/>
          <w:sz w:val="24"/>
          <w:szCs w:val="24"/>
        </w:rPr>
        <w:t xml:space="preserve"> the ISIS. </w:t>
      </w:r>
    </w:p>
    <w:p w:rsidR="008545E1" w:rsidRPr="000063F5" w:rsidRDefault="004C0636" w:rsidP="008545E1">
      <w:pPr>
        <w:rPr>
          <w:rFonts w:ascii="Times New Roman" w:hAnsi="Times New Roman" w:cs="Times New Roman"/>
          <w:sz w:val="24"/>
          <w:szCs w:val="24"/>
        </w:rPr>
      </w:pPr>
      <w:r w:rsidRPr="000063F5">
        <w:rPr>
          <w:rFonts w:ascii="Times New Roman" w:hAnsi="Times New Roman" w:cs="Times New Roman"/>
          <w:sz w:val="24"/>
          <w:szCs w:val="24"/>
        </w:rPr>
        <w:t>Corruption is not merely abuse of power</w:t>
      </w:r>
      <w:r w:rsidR="001D1AAE" w:rsidRPr="000063F5">
        <w:rPr>
          <w:rFonts w:ascii="Times New Roman" w:hAnsi="Times New Roman" w:cs="Times New Roman"/>
          <w:sz w:val="24"/>
          <w:szCs w:val="24"/>
        </w:rPr>
        <w:t xml:space="preserve"> or</w:t>
      </w:r>
      <w:r w:rsidRPr="000063F5">
        <w:rPr>
          <w:rFonts w:ascii="Times New Roman" w:hAnsi="Times New Roman" w:cs="Times New Roman"/>
          <w:sz w:val="24"/>
          <w:szCs w:val="24"/>
        </w:rPr>
        <w:t xml:space="preserve"> dishonest behavior. Violence and savagery</w:t>
      </w:r>
      <w:ins w:id="48" w:author="Laura Vincens" w:date="2014-11-30T13:27:00Z">
        <w:r w:rsidR="000C7C2A">
          <w:rPr>
            <w:rFonts w:ascii="Times New Roman" w:hAnsi="Times New Roman" w:cs="Times New Roman"/>
            <w:color w:val="FF0000"/>
            <w:sz w:val="24"/>
            <w:szCs w:val="24"/>
          </w:rPr>
          <w:t xml:space="preserve"> </w:t>
        </w:r>
        <w:r w:rsidR="000C7C2A" w:rsidRPr="00495237">
          <w:rPr>
            <w:rFonts w:ascii="Times New Roman" w:hAnsi="Times New Roman" w:cs="Times New Roman"/>
            <w:sz w:val="24"/>
            <w:szCs w:val="24"/>
            <w:rPrChange w:id="49" w:author="Trishita Tiwari" w:date="2014-11-30T15:36:00Z">
              <w:rPr>
                <w:rFonts w:ascii="Times New Roman" w:hAnsi="Times New Roman" w:cs="Times New Roman"/>
                <w:color w:val="FF0000"/>
                <w:sz w:val="24"/>
                <w:szCs w:val="24"/>
              </w:rPr>
            </w:rPrChange>
          </w:rPr>
          <w:t>are</w:t>
        </w:r>
      </w:ins>
      <w:ins w:id="50" w:author="Trishita Tiwari" w:date="2014-11-30T21:03:00Z">
        <w:r w:rsidR="00BC414A">
          <w:rPr>
            <w:rFonts w:ascii="Times New Roman" w:hAnsi="Times New Roman" w:cs="Times New Roman"/>
            <w:sz w:val="24"/>
            <w:szCs w:val="24"/>
          </w:rPr>
          <w:t xml:space="preserve"> also</w:t>
        </w:r>
      </w:ins>
      <w:ins w:id="51" w:author="Laura Vincens" w:date="2014-11-30T13:27:00Z">
        <w:r w:rsidR="000C7C2A" w:rsidRPr="00495237">
          <w:rPr>
            <w:rFonts w:ascii="Times New Roman" w:hAnsi="Times New Roman" w:cs="Times New Roman"/>
            <w:sz w:val="24"/>
            <w:szCs w:val="24"/>
            <w:rPrChange w:id="52" w:author="Trishita Tiwari" w:date="2014-11-30T15:36:00Z">
              <w:rPr>
                <w:rFonts w:ascii="Times New Roman" w:hAnsi="Times New Roman" w:cs="Times New Roman"/>
                <w:color w:val="FF0000"/>
                <w:sz w:val="24"/>
                <w:szCs w:val="24"/>
              </w:rPr>
            </w:rPrChange>
          </w:rPr>
          <w:t xml:space="preserve"> forms of corruption which attack our moral fabric.</w:t>
        </w:r>
      </w:ins>
      <w:r w:rsidRPr="000063F5">
        <w:rPr>
          <w:rFonts w:ascii="Times New Roman" w:hAnsi="Times New Roman" w:cs="Times New Roman"/>
          <w:sz w:val="24"/>
          <w:szCs w:val="24"/>
        </w:rPr>
        <w:t xml:space="preserve"> </w:t>
      </w:r>
      <w:ins w:id="53" w:author="Trishita Tiwari" w:date="2014-11-30T16:07:00Z">
        <w:r w:rsidR="00B9363D">
          <w:rPr>
            <w:rFonts w:ascii="Times New Roman" w:hAnsi="Times New Roman" w:cs="Times New Roman"/>
            <w:sz w:val="24"/>
            <w:szCs w:val="24"/>
          </w:rPr>
          <w:t>Conventional wisdom would have</w:t>
        </w:r>
      </w:ins>
      <w:ins w:id="54" w:author="Trishita Tiwari" w:date="2014-11-30T16:08:00Z">
        <w:r w:rsidR="00B9363D">
          <w:rPr>
            <w:rFonts w:ascii="Times New Roman" w:hAnsi="Times New Roman" w:cs="Times New Roman"/>
            <w:sz w:val="24"/>
            <w:szCs w:val="24"/>
          </w:rPr>
          <w:t xml:space="preserve"> us believe </w:t>
        </w:r>
        <w:r w:rsidR="00B9363D">
          <w:rPr>
            <w:rFonts w:ascii="Times New Roman" w:hAnsi="Times New Roman" w:cs="Times New Roman"/>
            <w:sz w:val="24"/>
            <w:szCs w:val="24"/>
          </w:rPr>
          <w:lastRenderedPageBreak/>
          <w:t xml:space="preserve">that such behavior has no place in society. </w:t>
        </w:r>
      </w:ins>
      <w:ins w:id="55" w:author="Trishita Tiwari" w:date="2014-11-30T16:09:00Z">
        <w:r w:rsidR="00B9363D">
          <w:rPr>
            <w:rFonts w:ascii="Times New Roman" w:hAnsi="Times New Roman" w:cs="Times New Roman"/>
            <w:sz w:val="24"/>
            <w:szCs w:val="24"/>
          </w:rPr>
          <w:t>However, if</w:t>
        </w:r>
      </w:ins>
      <w:del w:id="56" w:author="Trishita Tiwari" w:date="2014-11-30T15:36:00Z">
        <w:r w:rsidRPr="000063F5" w:rsidDel="00495237">
          <w:rPr>
            <w:rFonts w:ascii="Times New Roman" w:hAnsi="Times New Roman" w:cs="Times New Roman"/>
            <w:sz w:val="24"/>
            <w:szCs w:val="24"/>
          </w:rPr>
          <w:delText>is also corruption</w:delText>
        </w:r>
        <w:r w:rsidR="00C3178E" w:rsidRPr="000063F5" w:rsidDel="00495237">
          <w:rPr>
            <w:rFonts w:ascii="Times New Roman" w:hAnsi="Times New Roman" w:cs="Times New Roman"/>
            <w:sz w:val="24"/>
            <w:szCs w:val="24"/>
          </w:rPr>
          <w:delText>,</w:delText>
        </w:r>
        <w:r w:rsidR="001D1AAE" w:rsidRPr="000063F5" w:rsidDel="00495237">
          <w:rPr>
            <w:rFonts w:ascii="Times New Roman" w:hAnsi="Times New Roman" w:cs="Times New Roman"/>
            <w:sz w:val="24"/>
            <w:szCs w:val="24"/>
          </w:rPr>
          <w:delText xml:space="preserve"> that</w:delText>
        </w:r>
        <w:r w:rsidRPr="000063F5" w:rsidDel="00495237">
          <w:rPr>
            <w:rFonts w:ascii="Times New Roman" w:hAnsi="Times New Roman" w:cs="Times New Roman"/>
            <w:sz w:val="24"/>
            <w:szCs w:val="24"/>
          </w:rPr>
          <w:delText xml:space="preserve"> of our moral fabric.</w:delText>
        </w:r>
        <w:r w:rsidR="00E15D0D" w:rsidRPr="000063F5" w:rsidDel="00495237">
          <w:rPr>
            <w:rFonts w:ascii="Times New Roman" w:hAnsi="Times New Roman" w:cs="Times New Roman"/>
            <w:sz w:val="24"/>
            <w:szCs w:val="24"/>
          </w:rPr>
          <w:delText xml:space="preserve"> </w:delText>
        </w:r>
      </w:del>
      <w:del w:id="57" w:author="Trishita Tiwari" w:date="2014-11-30T15:59:00Z">
        <w:r w:rsidR="00E15D0D" w:rsidRPr="000063F5" w:rsidDel="007717AD">
          <w:rPr>
            <w:rFonts w:ascii="Times New Roman" w:hAnsi="Times New Roman" w:cs="Times New Roman"/>
            <w:sz w:val="24"/>
            <w:szCs w:val="24"/>
          </w:rPr>
          <w:delText>When viewed from this perspective,</w:delText>
        </w:r>
      </w:del>
      <w:ins w:id="58" w:author="Laura Vincens" w:date="2014-11-30T13:29:00Z">
        <w:del w:id="59" w:author="Trishita Tiwari" w:date="2014-11-30T15:51:00Z">
          <w:r w:rsidR="000C7C2A" w:rsidDel="00F34757">
            <w:rPr>
              <w:rFonts w:ascii="Times New Roman" w:hAnsi="Times New Roman" w:cs="Times New Roman"/>
              <w:color w:val="FF0000"/>
              <w:sz w:val="24"/>
              <w:szCs w:val="24"/>
            </w:rPr>
            <w:delText>Not sure how definitions of corruption lead to the conclusion that the frustrated powerless are like walking time bombs.</w:delText>
          </w:r>
        </w:del>
      </w:ins>
      <w:ins w:id="60" w:author="Laura Vincens" w:date="2014-11-30T13:30:00Z">
        <w:del w:id="61" w:author="Trishita Tiwari" w:date="2014-11-30T15:51:00Z">
          <w:r w:rsidR="000C7C2A" w:rsidDel="00F34757">
            <w:rPr>
              <w:rFonts w:ascii="Times New Roman" w:hAnsi="Times New Roman" w:cs="Times New Roman"/>
              <w:color w:val="FF0000"/>
              <w:sz w:val="24"/>
              <w:szCs w:val="24"/>
            </w:rPr>
            <w:delText xml:space="preserve"> </w:delText>
          </w:r>
        </w:del>
      </w:ins>
      <w:del w:id="62" w:author="Trishita Tiwari" w:date="2014-11-30T15:51:00Z">
        <w:r w:rsidR="00E15D0D" w:rsidRPr="000063F5" w:rsidDel="00F34757">
          <w:rPr>
            <w:rFonts w:ascii="Times New Roman" w:hAnsi="Times New Roman" w:cs="Times New Roman"/>
            <w:sz w:val="24"/>
            <w:szCs w:val="24"/>
          </w:rPr>
          <w:delText xml:space="preserve"> the frustrated powerless are like walking time bombs, and </w:delText>
        </w:r>
      </w:del>
      <w:del w:id="63" w:author="Trishita Tiwari" w:date="2014-11-30T15:52:00Z">
        <w:r w:rsidR="00E15D0D" w:rsidRPr="000063F5" w:rsidDel="00F34757">
          <w:rPr>
            <w:rFonts w:ascii="Times New Roman" w:hAnsi="Times New Roman" w:cs="Times New Roman"/>
            <w:sz w:val="24"/>
            <w:szCs w:val="24"/>
          </w:rPr>
          <w:delText xml:space="preserve">will resort to any means to achieve what they want. </w:delText>
        </w:r>
      </w:del>
      <w:del w:id="64" w:author="Trishita Tiwari" w:date="2014-11-30T16:09:00Z">
        <w:r w:rsidR="001D1AAE" w:rsidRPr="000063F5" w:rsidDel="00B9363D">
          <w:rPr>
            <w:rFonts w:ascii="Times New Roman" w:hAnsi="Times New Roman" w:cs="Times New Roman"/>
            <w:sz w:val="24"/>
            <w:szCs w:val="24"/>
          </w:rPr>
          <w:delText xml:space="preserve">If </w:delText>
        </w:r>
      </w:del>
      <w:ins w:id="65" w:author="Trishita Tiwari" w:date="2014-11-30T16:09:00Z">
        <w:r w:rsidR="00B9363D">
          <w:rPr>
            <w:rFonts w:ascii="Times New Roman" w:hAnsi="Times New Roman" w:cs="Times New Roman"/>
            <w:sz w:val="24"/>
            <w:szCs w:val="24"/>
          </w:rPr>
          <w:t xml:space="preserve"> </w:t>
        </w:r>
      </w:ins>
      <w:r w:rsidR="001D1AAE" w:rsidRPr="000063F5">
        <w:rPr>
          <w:rFonts w:ascii="Times New Roman" w:hAnsi="Times New Roman" w:cs="Times New Roman"/>
          <w:sz w:val="24"/>
          <w:szCs w:val="24"/>
        </w:rPr>
        <w:t xml:space="preserve">we go by events that are happening as we speak, </w:t>
      </w:r>
      <w:ins w:id="66" w:author="Trishita Tiwari" w:date="2014-11-30T16:12:00Z">
        <w:r w:rsidR="00B9363D">
          <w:rPr>
            <w:rFonts w:ascii="Times New Roman" w:hAnsi="Times New Roman" w:cs="Times New Roman"/>
            <w:sz w:val="24"/>
            <w:szCs w:val="24"/>
          </w:rPr>
          <w:t xml:space="preserve">it’s become more commonplace. So, </w:t>
        </w:r>
      </w:ins>
      <w:r w:rsidR="001D1AAE" w:rsidRPr="000063F5">
        <w:rPr>
          <w:rFonts w:ascii="Times New Roman" w:hAnsi="Times New Roman" w:cs="Times New Roman"/>
          <w:sz w:val="24"/>
          <w:szCs w:val="24"/>
        </w:rPr>
        <w:t xml:space="preserve">I am not sure that it is those in power that are </w:t>
      </w:r>
      <w:r w:rsidR="0087394E" w:rsidRPr="000063F5">
        <w:rPr>
          <w:rFonts w:ascii="Times New Roman" w:hAnsi="Times New Roman" w:cs="Times New Roman"/>
          <w:sz w:val="24"/>
          <w:szCs w:val="24"/>
        </w:rPr>
        <w:t xml:space="preserve">more </w:t>
      </w:r>
      <w:r w:rsidR="001D1AAE" w:rsidRPr="000063F5">
        <w:rPr>
          <w:rFonts w:ascii="Times New Roman" w:hAnsi="Times New Roman" w:cs="Times New Roman"/>
          <w:sz w:val="24"/>
          <w:szCs w:val="24"/>
        </w:rPr>
        <w:t>corrupt. On that count the jury is still out.</w:t>
      </w:r>
      <w:ins w:id="67" w:author="Trishita Tiwari" w:date="2014-11-30T16:14:00Z">
        <w:r w:rsidR="00B9363D">
          <w:rPr>
            <w:rFonts w:ascii="Times New Roman" w:hAnsi="Times New Roman" w:cs="Times New Roman"/>
            <w:sz w:val="24"/>
            <w:szCs w:val="24"/>
          </w:rPr>
          <w:t xml:space="preserve"> </w:t>
        </w:r>
      </w:ins>
      <w:bookmarkStart w:id="68" w:name="_GoBack"/>
      <w:bookmarkEnd w:id="68"/>
    </w:p>
    <w:p w:rsidR="008736A4" w:rsidRPr="000063F5" w:rsidRDefault="008736A4" w:rsidP="008736A4">
      <w:pPr>
        <w:rPr>
          <w:rFonts w:ascii="Times New Roman" w:hAnsi="Times New Roman" w:cs="Times New Roman"/>
          <w:sz w:val="24"/>
          <w:szCs w:val="24"/>
          <w:lang w:val="en"/>
        </w:rPr>
      </w:pPr>
      <w:r w:rsidRPr="000063F5">
        <w:rPr>
          <w:rFonts w:ascii="Times New Roman" w:hAnsi="Times New Roman" w:cs="Times New Roman"/>
          <w:sz w:val="24"/>
          <w:szCs w:val="24"/>
          <w:lang w:val="en"/>
        </w:rPr>
        <w:t xml:space="preserve">Word Count: </w:t>
      </w:r>
      <w:del w:id="69" w:author="Trishita Tiwari" w:date="2014-11-30T16:10:00Z">
        <w:r w:rsidR="00820ACB" w:rsidDel="00B9363D">
          <w:rPr>
            <w:rFonts w:ascii="Times New Roman" w:hAnsi="Times New Roman" w:cs="Times New Roman"/>
            <w:sz w:val="24"/>
            <w:szCs w:val="24"/>
            <w:lang w:val="en"/>
          </w:rPr>
          <w:delText>608</w:delText>
        </w:r>
      </w:del>
      <w:ins w:id="70" w:author="Trishita Tiwari" w:date="2014-11-30T16:13:00Z">
        <w:r w:rsidR="00B9363D">
          <w:rPr>
            <w:rFonts w:ascii="Times New Roman" w:hAnsi="Times New Roman" w:cs="Times New Roman"/>
            <w:sz w:val="24"/>
            <w:szCs w:val="24"/>
            <w:lang w:val="en"/>
          </w:rPr>
          <w:t>600</w:t>
        </w:r>
      </w:ins>
    </w:p>
    <w:p w:rsidR="00820ACB" w:rsidRDefault="00820ACB" w:rsidP="008736A4">
      <w:pPr>
        <w:rPr>
          <w:rFonts w:ascii="Times New Roman" w:hAnsi="Times New Roman" w:cs="Times New Roman"/>
          <w:sz w:val="24"/>
          <w:szCs w:val="24"/>
        </w:rPr>
      </w:pPr>
    </w:p>
    <w:p w:rsidR="00820ACB" w:rsidRDefault="00820ACB" w:rsidP="008736A4">
      <w:pPr>
        <w:rPr>
          <w:rFonts w:ascii="Times New Roman" w:hAnsi="Times New Roman" w:cs="Times New Roman"/>
          <w:sz w:val="24"/>
          <w:szCs w:val="24"/>
        </w:rPr>
      </w:pPr>
    </w:p>
    <w:p w:rsidR="00820ACB" w:rsidRDefault="00820ACB" w:rsidP="008736A4">
      <w:pPr>
        <w:rPr>
          <w:rFonts w:ascii="Times New Roman" w:hAnsi="Times New Roman" w:cs="Times New Roman"/>
          <w:sz w:val="24"/>
          <w:szCs w:val="24"/>
        </w:rPr>
      </w:pPr>
    </w:p>
    <w:p w:rsidR="00820ACB" w:rsidRDefault="00820ACB" w:rsidP="008736A4">
      <w:pPr>
        <w:rPr>
          <w:rFonts w:ascii="Times New Roman" w:hAnsi="Times New Roman" w:cs="Times New Roman"/>
          <w:sz w:val="24"/>
          <w:szCs w:val="24"/>
        </w:rPr>
      </w:pPr>
    </w:p>
    <w:p w:rsidR="00CA19DC" w:rsidRPr="000063F5" w:rsidRDefault="00CA19DC">
      <w:pPr>
        <w:rPr>
          <w:rFonts w:ascii="Times New Roman" w:hAnsi="Times New Roman" w:cs="Times New Roman"/>
          <w:sz w:val="24"/>
          <w:szCs w:val="24"/>
        </w:rPr>
      </w:pPr>
    </w:p>
    <w:p w:rsidR="00913A20" w:rsidRPr="000063F5" w:rsidRDefault="00913A20">
      <w:pPr>
        <w:rPr>
          <w:rFonts w:ascii="Times New Roman" w:hAnsi="Times New Roman" w:cs="Times New Roman"/>
          <w:sz w:val="24"/>
          <w:szCs w:val="24"/>
        </w:rPr>
      </w:pPr>
    </w:p>
    <w:p w:rsidR="007C3162" w:rsidRPr="000063F5" w:rsidRDefault="007C3162">
      <w:pPr>
        <w:rPr>
          <w:rFonts w:ascii="Times New Roman" w:hAnsi="Times New Roman" w:cs="Times New Roman"/>
          <w:sz w:val="24"/>
          <w:szCs w:val="24"/>
        </w:rPr>
      </w:pPr>
    </w:p>
    <w:sectPr w:rsidR="007C3162" w:rsidRPr="0000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Vincens">
    <w15:presenceInfo w15:providerId="AD" w15:userId="S-1-5-21-1121530998-846803985-315576832-1783"/>
  </w15:person>
  <w15:person w15:author="Trishita Tiwari">
    <w15:presenceInfo w15:providerId="Windows Live" w15:userId="292a28c7fbed87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E1"/>
    <w:rsid w:val="000063F5"/>
    <w:rsid w:val="00061831"/>
    <w:rsid w:val="0009377B"/>
    <w:rsid w:val="000C7C2A"/>
    <w:rsid w:val="001D1AAE"/>
    <w:rsid w:val="002B659B"/>
    <w:rsid w:val="002C59E5"/>
    <w:rsid w:val="003732A3"/>
    <w:rsid w:val="0042256E"/>
    <w:rsid w:val="00425CD1"/>
    <w:rsid w:val="00495237"/>
    <w:rsid w:val="004B1A73"/>
    <w:rsid w:val="004C0636"/>
    <w:rsid w:val="004E527B"/>
    <w:rsid w:val="005B2B91"/>
    <w:rsid w:val="005C118A"/>
    <w:rsid w:val="005D56A3"/>
    <w:rsid w:val="00637652"/>
    <w:rsid w:val="00641018"/>
    <w:rsid w:val="00661CCF"/>
    <w:rsid w:val="00666FF1"/>
    <w:rsid w:val="006C691C"/>
    <w:rsid w:val="006F5C20"/>
    <w:rsid w:val="007659D2"/>
    <w:rsid w:val="007717AD"/>
    <w:rsid w:val="007A086C"/>
    <w:rsid w:val="007C3162"/>
    <w:rsid w:val="007D391F"/>
    <w:rsid w:val="008116DC"/>
    <w:rsid w:val="00820ACB"/>
    <w:rsid w:val="008274D8"/>
    <w:rsid w:val="00843967"/>
    <w:rsid w:val="008545E1"/>
    <w:rsid w:val="0085524A"/>
    <w:rsid w:val="008736A4"/>
    <w:rsid w:val="0087394E"/>
    <w:rsid w:val="008A3DBC"/>
    <w:rsid w:val="008A4DA7"/>
    <w:rsid w:val="00913A20"/>
    <w:rsid w:val="00943EA8"/>
    <w:rsid w:val="00A04C49"/>
    <w:rsid w:val="00A336F6"/>
    <w:rsid w:val="00A40CBD"/>
    <w:rsid w:val="00A72D52"/>
    <w:rsid w:val="00AF5FAD"/>
    <w:rsid w:val="00B5083F"/>
    <w:rsid w:val="00B9363D"/>
    <w:rsid w:val="00BC414A"/>
    <w:rsid w:val="00C3178E"/>
    <w:rsid w:val="00CA19DC"/>
    <w:rsid w:val="00CC2F69"/>
    <w:rsid w:val="00DF4143"/>
    <w:rsid w:val="00DF764A"/>
    <w:rsid w:val="00E15D0D"/>
    <w:rsid w:val="00E23E3B"/>
    <w:rsid w:val="00E5351D"/>
    <w:rsid w:val="00ED2CCF"/>
    <w:rsid w:val="00ED3D09"/>
    <w:rsid w:val="00EE389F"/>
    <w:rsid w:val="00F11792"/>
    <w:rsid w:val="00F317D2"/>
    <w:rsid w:val="00F34757"/>
    <w:rsid w:val="00FB713F"/>
    <w:rsid w:val="00FE2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A2B6A-86F1-469C-8EA0-19E491BC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5E1"/>
    <w:pPr>
      <w:spacing w:after="200" w:line="276" w:lineRule="auto"/>
    </w:pPr>
    <w:rPr>
      <w:lang w:val="en-US"/>
    </w:rPr>
  </w:style>
  <w:style w:type="paragraph" w:styleId="Heading1">
    <w:name w:val="heading 1"/>
    <w:basedOn w:val="Normal"/>
    <w:next w:val="Normal"/>
    <w:link w:val="Heading1Char"/>
    <w:uiPriority w:val="9"/>
    <w:qFormat/>
    <w:rsid w:val="00854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E1"/>
    <w:rPr>
      <w:rFonts w:asciiTheme="majorHAnsi" w:eastAsiaTheme="majorEastAsia" w:hAnsiTheme="majorHAnsi" w:cstheme="majorBidi"/>
      <w:b/>
      <w:bCs/>
      <w:color w:val="2E74B5" w:themeColor="accent1" w:themeShade="BF"/>
      <w:sz w:val="28"/>
      <w:szCs w:val="28"/>
      <w:lang w:val="en-US"/>
    </w:rPr>
  </w:style>
  <w:style w:type="paragraph" w:styleId="BalloonText">
    <w:name w:val="Balloon Text"/>
    <w:basedOn w:val="Normal"/>
    <w:link w:val="BalloonTextChar"/>
    <w:uiPriority w:val="99"/>
    <w:semiHidden/>
    <w:unhideWhenUsed/>
    <w:rsid w:val="00771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7A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Trishita Tiwari</dc:creator>
  <cp:lastModifiedBy>Trishita Tiwari</cp:lastModifiedBy>
  <cp:revision>3</cp:revision>
  <dcterms:created xsi:type="dcterms:W3CDTF">2014-11-30T15:15:00Z</dcterms:created>
  <dcterms:modified xsi:type="dcterms:W3CDTF">2014-11-30T20:03:00Z</dcterms:modified>
</cp:coreProperties>
</file>